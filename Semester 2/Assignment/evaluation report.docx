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692FD" w14:textId="5DAC78DE" w:rsidR="0067314F" w:rsidRPr="0067314F" w:rsidRDefault="0067314F" w:rsidP="0002048D">
      <w:pPr>
        <w:tabs>
          <w:tab w:val="left" w:pos="1365"/>
        </w:tabs>
      </w:pPr>
      <w:r>
        <w:rPr>
          <w:noProof/>
        </w:rPr>
        <mc:AlternateContent>
          <mc:Choice Requires="wps">
            <w:drawing>
              <wp:anchor distT="0" distB="0" distL="114300" distR="114300" simplePos="0" relativeHeight="251668480" behindDoc="1" locked="0" layoutInCell="1" allowOverlap="1" wp14:anchorId="6E95D978" wp14:editId="0C741DEB">
                <wp:simplePos x="0" y="0"/>
                <wp:positionH relativeFrom="margin">
                  <wp:align>right</wp:align>
                </wp:positionH>
                <wp:positionV relativeFrom="paragraph">
                  <wp:posOffset>2962275</wp:posOffset>
                </wp:positionV>
                <wp:extent cx="5734050" cy="43815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734050"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61257B" w14:textId="69E3F2F6" w:rsidR="00B33D4D" w:rsidRDefault="00B33D4D" w:rsidP="00B33D4D">
                            <w:r w:rsidRPr="00D74F78">
                              <w:rPr>
                                <w:b/>
                                <w:bCs/>
                              </w:rPr>
                              <w:t xml:space="preserve">Figure </w:t>
                            </w:r>
                            <w:r w:rsidR="00C34F04">
                              <w:rPr>
                                <w:b/>
                                <w:bCs/>
                              </w:rPr>
                              <w:t>1</w:t>
                            </w:r>
                            <w:r w:rsidRPr="00D74F78">
                              <w:rPr>
                                <w:b/>
                                <w:bCs/>
                              </w:rPr>
                              <w:t>.</w:t>
                            </w:r>
                            <w:r>
                              <w:t xml:space="preserve"> </w:t>
                            </w:r>
                            <w:r>
                              <w:t>How to train your dragon – Hiccup falling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5D978" id="_x0000_t202" coordsize="21600,21600" o:spt="202" path="m,l,21600r21600,l21600,xe">
                <v:stroke joinstyle="miter"/>
                <v:path gradientshapeok="t" o:connecttype="rect"/>
              </v:shapetype>
              <v:shape id="Text Box 11" o:spid="_x0000_s1026" type="#_x0000_t202" style="position:absolute;margin-left:400.3pt;margin-top:233.25pt;width:451.5pt;height:34.5pt;z-index:-251648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" filled="f" stroked="f">
                <v:textbox>
                  <w:txbxContent>
                    <w:p w14:paraId="4D61257B" w14:textId="69E3F2F6" w:rsidR="00B33D4D" w:rsidRDefault="00B33D4D" w:rsidP="00B33D4D">
                      <w:r w:rsidRPr="00D74F78">
                        <w:rPr>
                          <w:b/>
                          <w:bCs/>
                        </w:rPr>
                        <w:t xml:space="preserve">Figure </w:t>
                      </w:r>
                      <w:r w:rsidR="00C34F04">
                        <w:rPr>
                          <w:b/>
                          <w:bCs/>
                        </w:rPr>
                        <w:t>1</w:t>
                      </w:r>
                      <w:r w:rsidRPr="00D74F78">
                        <w:rPr>
                          <w:b/>
                          <w:bCs/>
                        </w:rPr>
                        <w:t>.</w:t>
                      </w:r>
                      <w:r>
                        <w:t xml:space="preserve"> </w:t>
                      </w:r>
                      <w:r>
                        <w:t>How to train your dragon – Hiccup falling</w:t>
                      </w:r>
                    </w:p>
                  </w:txbxContent>
                </v:textbox>
                <w10:wrap type="square" anchorx="margin"/>
              </v:shape>
            </w:pict>
          </mc:Fallback>
        </mc:AlternateContent>
      </w:r>
      <w:r>
        <w:rPr>
          <w:noProof/>
        </w:rPr>
        <w:drawing>
          <wp:anchor distT="0" distB="0" distL="114300" distR="114300" simplePos="0" relativeHeight="251666432" behindDoc="0" locked="0" layoutInCell="1" allowOverlap="1" wp14:anchorId="1899C062" wp14:editId="354AFF0C">
            <wp:simplePos x="0" y="0"/>
            <wp:positionH relativeFrom="margin">
              <wp:align>right</wp:align>
            </wp:positionH>
            <wp:positionV relativeFrom="paragraph">
              <wp:posOffset>513715</wp:posOffset>
            </wp:positionV>
            <wp:extent cx="5734050" cy="2436495"/>
            <wp:effectExtent l="0" t="0" r="0" b="1905"/>
            <wp:wrapSquare wrapText="bothSides"/>
            <wp:docPr id="9" name="Picture 9" descr="Checkmate — Would movie toothless die for hic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mate — Would movie toothless die for hiccu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4050" cy="2436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048D">
        <w:t xml:space="preserve">My </w:t>
      </w:r>
      <w:r w:rsidR="00C34F04">
        <w:t>work</w:t>
      </w:r>
      <w:r w:rsidR="0002048D">
        <w:t xml:space="preserve"> </w:t>
      </w:r>
      <w:r w:rsidR="00C34F04">
        <w:t>is inspired by</w:t>
      </w:r>
      <w:r w:rsidR="0002048D">
        <w:t xml:space="preserve"> how to train your drago</w:t>
      </w:r>
      <w:r w:rsidR="00C34F04">
        <w:t>n’s</w:t>
      </w:r>
      <w:r w:rsidR="0002048D">
        <w:t xml:space="preserve"> climactic ending scene, however I couldn't create a dragon in maya</w:t>
      </w:r>
      <w:r w:rsidR="00D47BB8">
        <w:t>,</w:t>
      </w:r>
      <w:r w:rsidR="0002048D">
        <w:t xml:space="preserve"> so I decided to stay with the fantasy route and used an alternative, a broom. </w:t>
      </w:r>
    </w:p>
    <w:p w14:paraId="407D5201" w14:textId="6089E1C1" w:rsidR="00BF64AD" w:rsidRPr="00BF64AD" w:rsidRDefault="00BF64AD" w:rsidP="0002048D">
      <w:pPr>
        <w:tabs>
          <w:tab w:val="left" w:pos="1365"/>
        </w:tabs>
        <w:rPr>
          <w:b/>
          <w:bCs/>
        </w:rPr>
      </w:pPr>
      <w:r w:rsidRPr="00BF64AD">
        <w:rPr>
          <w:b/>
          <w:bCs/>
        </w:rPr>
        <w:t>Modelling</w:t>
      </w:r>
    </w:p>
    <w:p w14:paraId="74D369B5" w14:textId="7F6F5215" w:rsidR="00BF64AD" w:rsidRDefault="00D50664" w:rsidP="00D50664">
      <w:pPr>
        <w:tabs>
          <w:tab w:val="left" w:pos="1365"/>
        </w:tabs>
      </w:pPr>
      <w:r>
        <w:t xml:space="preserve">My broom design is based of the centre broom in Figure </w:t>
      </w:r>
      <w:r w:rsidR="00E854B6">
        <w:t>2</w:t>
      </w:r>
      <w:r w:rsidR="007105C2">
        <w:t xml:space="preserve">, </w:t>
      </w:r>
      <w:r>
        <w:t>the challenge for this model was texturing the end of the broom.</w:t>
      </w:r>
      <w:r w:rsidR="007105C2">
        <w:t xml:space="preserve"> </w:t>
      </w:r>
    </w:p>
    <w:p w14:paraId="6C3395D4" w14:textId="3DA51547" w:rsidR="00FF0421" w:rsidRDefault="00A3059B" w:rsidP="00DC11ED">
      <w:r>
        <w:rPr>
          <w:noProof/>
        </w:rPr>
        <w:drawing>
          <wp:anchor distT="0" distB="0" distL="114300" distR="114300" simplePos="0" relativeHeight="251672576" behindDoc="0" locked="0" layoutInCell="1" allowOverlap="1" wp14:anchorId="3F6C0C6B" wp14:editId="3131711F">
            <wp:simplePos x="0" y="0"/>
            <wp:positionH relativeFrom="column">
              <wp:posOffset>3149600</wp:posOffset>
            </wp:positionH>
            <wp:positionV relativeFrom="paragraph">
              <wp:posOffset>0</wp:posOffset>
            </wp:positionV>
            <wp:extent cx="2555240" cy="26289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7" cstate="print">
                      <a:extLst>
                        <a:ext uri="{28A0092B-C50C-407E-A947-70E740481C1C}">
                          <a14:useLocalDpi xmlns:a14="http://schemas.microsoft.com/office/drawing/2010/main" val="0"/>
                        </a:ext>
                      </a:extLst>
                    </a:blip>
                    <a:srcRect l="22602" r="22723"/>
                    <a:stretch/>
                  </pic:blipFill>
                  <pic:spPr bwMode="auto">
                    <a:xfrm>
                      <a:off x="0" y="0"/>
                      <a:ext cx="2555240" cy="2628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0421">
        <w:rPr>
          <w:noProof/>
        </w:rPr>
        <w:drawing>
          <wp:anchor distT="0" distB="0" distL="114300" distR="114300" simplePos="0" relativeHeight="251669504" behindDoc="0" locked="0" layoutInCell="1" allowOverlap="1" wp14:anchorId="1E13C0C4" wp14:editId="0E01920D">
            <wp:simplePos x="0" y="0"/>
            <wp:positionH relativeFrom="column">
              <wp:posOffset>0</wp:posOffset>
            </wp:positionH>
            <wp:positionV relativeFrom="paragraph">
              <wp:posOffset>0</wp:posOffset>
            </wp:positionV>
            <wp:extent cx="2209420" cy="2809875"/>
            <wp:effectExtent l="0" t="0" r="635" b="0"/>
            <wp:wrapSquare wrapText="bothSides"/>
            <wp:docPr id="14" name="Picture 14" descr="Little Witch Academia | Little Witch Academia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ttle Witch Academia | Little Witch Academia Wiki | Fand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9420" cy="2809875"/>
                    </a:xfrm>
                    <a:prstGeom prst="rect">
                      <a:avLst/>
                    </a:prstGeom>
                    <a:noFill/>
                    <a:ln>
                      <a:noFill/>
                    </a:ln>
                  </pic:spPr>
                </pic:pic>
              </a:graphicData>
            </a:graphic>
          </wp:anchor>
        </w:drawing>
      </w:r>
    </w:p>
    <w:p w14:paraId="7E142D36" w14:textId="1562BBC6" w:rsidR="00BE6337" w:rsidRDefault="00A3059B" w:rsidP="00DC11ED">
      <w:r>
        <w:rPr>
          <w:noProof/>
        </w:rPr>
        <mc:AlternateContent>
          <mc:Choice Requires="wps">
            <w:drawing>
              <wp:anchor distT="0" distB="0" distL="114300" distR="114300" simplePos="0" relativeHeight="251674624" behindDoc="1" locked="0" layoutInCell="1" allowOverlap="1" wp14:anchorId="4CBC0057" wp14:editId="49CF2D91">
                <wp:simplePos x="0" y="0"/>
                <wp:positionH relativeFrom="margin">
                  <wp:posOffset>3000375</wp:posOffset>
                </wp:positionH>
                <wp:positionV relativeFrom="paragraph">
                  <wp:posOffset>2343150</wp:posOffset>
                </wp:positionV>
                <wp:extent cx="2295525" cy="43815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2295525"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DEE642" w14:textId="57C0C8AD" w:rsidR="00A3059B" w:rsidRPr="00FF0421" w:rsidRDefault="00A3059B" w:rsidP="00A3059B">
                            <w:r w:rsidRPr="00D74F78">
                              <w:rPr>
                                <w:b/>
                                <w:bCs/>
                              </w:rPr>
                              <w:t xml:space="preserve">Figure </w:t>
                            </w:r>
                            <w:r w:rsidR="00902BC6">
                              <w:rPr>
                                <w:b/>
                                <w:bCs/>
                              </w:rPr>
                              <w:t>3</w:t>
                            </w:r>
                            <w:r>
                              <w:rPr>
                                <w:b/>
                                <w:bCs/>
                              </w:rPr>
                              <w:t xml:space="preserve">. </w:t>
                            </w:r>
                            <w:r>
                              <w:t>Finished broom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C0057" id="Text Box 18" o:spid="_x0000_s1027" type="#_x0000_t202" style="position:absolute;margin-left:236.25pt;margin-top:184.5pt;width:180.75pt;height:34.5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" filled="f" stroked="f">
                <v:textbox>
                  <w:txbxContent>
                    <w:p w14:paraId="43DEE642" w14:textId="57C0C8AD" w:rsidR="00A3059B" w:rsidRPr="00FF0421" w:rsidRDefault="00A3059B" w:rsidP="00A3059B">
                      <w:r w:rsidRPr="00D74F78">
                        <w:rPr>
                          <w:b/>
                          <w:bCs/>
                        </w:rPr>
                        <w:t xml:space="preserve">Figure </w:t>
                      </w:r>
                      <w:r w:rsidR="00902BC6">
                        <w:rPr>
                          <w:b/>
                          <w:bCs/>
                        </w:rPr>
                        <w:t>3</w:t>
                      </w:r>
                      <w:r>
                        <w:rPr>
                          <w:b/>
                          <w:bCs/>
                        </w:rPr>
                        <w:t xml:space="preserve">. </w:t>
                      </w:r>
                      <w:r>
                        <w:t>Finished broom model</w:t>
                      </w:r>
                    </w:p>
                  </w:txbxContent>
                </v:textbox>
                <w10:wrap type="square" anchorx="margin"/>
              </v:shape>
            </w:pict>
          </mc:Fallback>
        </mc:AlternateContent>
      </w:r>
      <w:r w:rsidR="00FF0421">
        <w:rPr>
          <w:noProof/>
        </w:rPr>
        <mc:AlternateContent>
          <mc:Choice Requires="wps">
            <w:drawing>
              <wp:anchor distT="0" distB="0" distL="114300" distR="114300" simplePos="0" relativeHeight="251671552" behindDoc="1" locked="0" layoutInCell="1" allowOverlap="1" wp14:anchorId="6708210B" wp14:editId="706A2FA8">
                <wp:simplePos x="0" y="0"/>
                <wp:positionH relativeFrom="margin">
                  <wp:align>left</wp:align>
                </wp:positionH>
                <wp:positionV relativeFrom="paragraph">
                  <wp:posOffset>2428875</wp:posOffset>
                </wp:positionV>
                <wp:extent cx="2295525" cy="43815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295525"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9D453A" w14:textId="206F85C8" w:rsidR="00FF0421" w:rsidRPr="00FF0421" w:rsidRDefault="00FF0421" w:rsidP="00FF0421">
                            <w:r w:rsidRPr="00D74F78">
                              <w:rPr>
                                <w:b/>
                                <w:bCs/>
                              </w:rPr>
                              <w:t xml:space="preserve">Figure </w:t>
                            </w:r>
                            <w:r w:rsidR="00902BC6">
                              <w:rPr>
                                <w:b/>
                                <w:bCs/>
                              </w:rPr>
                              <w:t>2</w:t>
                            </w:r>
                            <w:r>
                              <w:rPr>
                                <w:b/>
                                <w:bCs/>
                              </w:rPr>
                              <w:t xml:space="preserve">. </w:t>
                            </w:r>
                            <w:r>
                              <w:t>Little Witch Academia poster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8210B" id="Text Box 15" o:spid="_x0000_s1028" type="#_x0000_t202" style="position:absolute;margin-left:0;margin-top:191.25pt;width:180.75pt;height:34.5pt;z-index:-251644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" filled="f" stroked="f">
                <v:textbox>
                  <w:txbxContent>
                    <w:p w14:paraId="229D453A" w14:textId="206F85C8" w:rsidR="00FF0421" w:rsidRPr="00FF0421" w:rsidRDefault="00FF0421" w:rsidP="00FF0421">
                      <w:r w:rsidRPr="00D74F78">
                        <w:rPr>
                          <w:b/>
                          <w:bCs/>
                        </w:rPr>
                        <w:t xml:space="preserve">Figure </w:t>
                      </w:r>
                      <w:r w:rsidR="00902BC6">
                        <w:rPr>
                          <w:b/>
                          <w:bCs/>
                        </w:rPr>
                        <w:t>2</w:t>
                      </w:r>
                      <w:r>
                        <w:rPr>
                          <w:b/>
                          <w:bCs/>
                        </w:rPr>
                        <w:t xml:space="preserve">. </w:t>
                      </w:r>
                      <w:r>
                        <w:t>Little Witch Academia poster</w:t>
                      </w:r>
                    </w:p>
                  </w:txbxContent>
                </v:textbox>
                <w10:wrap type="square" anchorx="margin"/>
              </v:shape>
            </w:pict>
          </mc:Fallback>
        </mc:AlternateContent>
      </w:r>
    </w:p>
    <w:p w14:paraId="21452857" w14:textId="75295317" w:rsidR="00A3059B" w:rsidRPr="00A3059B" w:rsidRDefault="00A3059B" w:rsidP="00A3059B"/>
    <w:p w14:paraId="4D65901E" w14:textId="4C56A4FE" w:rsidR="00A3059B" w:rsidRPr="00A3059B" w:rsidRDefault="00A3059B" w:rsidP="00A3059B"/>
    <w:p w14:paraId="330472CD" w14:textId="4CB4E3BC" w:rsidR="00A3059B" w:rsidRPr="00A3059B" w:rsidRDefault="00A3059B" w:rsidP="00A3059B"/>
    <w:p w14:paraId="52918527" w14:textId="33AE0B8D" w:rsidR="00A3059B" w:rsidRPr="00A3059B" w:rsidRDefault="00A3059B" w:rsidP="00A3059B"/>
    <w:p w14:paraId="36FDE6A8" w14:textId="45868AFB" w:rsidR="00A3059B" w:rsidRPr="00A3059B" w:rsidRDefault="00A3059B" w:rsidP="00A3059B"/>
    <w:p w14:paraId="558E91C1" w14:textId="597A7965" w:rsidR="00A3059B" w:rsidRPr="00A3059B" w:rsidRDefault="00A3059B" w:rsidP="00A3059B"/>
    <w:p w14:paraId="4A900131" w14:textId="118A850D" w:rsidR="00A3059B" w:rsidRPr="00A3059B" w:rsidRDefault="00A3059B" w:rsidP="00A3059B"/>
    <w:p w14:paraId="0A1F0BCF" w14:textId="6414ADA2" w:rsidR="00A3059B" w:rsidRPr="00A3059B" w:rsidRDefault="00A3059B" w:rsidP="00A3059B"/>
    <w:p w14:paraId="08560ADA" w14:textId="050B0A2F" w:rsidR="00A3059B" w:rsidRPr="00A3059B" w:rsidRDefault="00A3059B" w:rsidP="00A3059B"/>
    <w:p w14:paraId="3FB8FECF" w14:textId="3714227E" w:rsidR="00A3059B" w:rsidRPr="00A3059B" w:rsidRDefault="00A3059B" w:rsidP="00A3059B"/>
    <w:p w14:paraId="1A7C06B4" w14:textId="2001F855" w:rsidR="00A3059B" w:rsidRDefault="00BF64AD" w:rsidP="00A3059B">
      <w:r>
        <w:t>F</w:t>
      </w:r>
      <w:r w:rsidR="00A3059B">
        <w:t xml:space="preserve">or my model I removed the chain, as </w:t>
      </w:r>
      <w:r>
        <w:t>it</w:t>
      </w:r>
      <w:r w:rsidR="00A3059B">
        <w:t xml:space="preserve"> would affect my rigging too much and add more work during the final animation to make sure it constantly moves. I attempted to go for the spiky feather design for the end of my broom but after a few attempts of texturing I decided to stick to a hay aesthetic for my texture. </w:t>
      </w:r>
    </w:p>
    <w:p w14:paraId="0D808486" w14:textId="78EC06F1" w:rsidR="009C4DAC" w:rsidRDefault="0019531D" w:rsidP="002C2DAC">
      <w:r>
        <w:t>The rigging process for my model was a success as it</w:t>
      </w:r>
      <w:r w:rsidR="00EA242E">
        <w:t>’s</w:t>
      </w:r>
      <w:r>
        <w:t xml:space="preserve"> </w:t>
      </w:r>
      <w:r w:rsidR="00EA242E">
        <w:t xml:space="preserve">quite </w:t>
      </w:r>
      <w:r>
        <w:t>a simple model</w:t>
      </w:r>
      <w:r w:rsidR="00EA242E">
        <w:t>,</w:t>
      </w:r>
      <w:r>
        <w:t xml:space="preserve"> the rigging only needed a few joints, however the problem came with weight painting and getting the model to move how I </w:t>
      </w:r>
      <w:r>
        <w:lastRenderedPageBreak/>
        <w:t>desired. Originally</w:t>
      </w:r>
      <w:r w:rsidR="00BF64AD">
        <w:t>,</w:t>
      </w:r>
      <w:r>
        <w:t xml:space="preserve"> I wanted the model to be quite bendy to exaggerate its movement but due to my inability to achieve this</w:t>
      </w:r>
      <w:r w:rsidR="009C4DAC">
        <w:t>,</w:t>
      </w:r>
      <w:r>
        <w:t xml:space="preserve"> the model </w:t>
      </w:r>
      <w:r w:rsidR="009C4DAC">
        <w:t>fly’s</w:t>
      </w:r>
      <w:r>
        <w:t xml:space="preserve"> </w:t>
      </w:r>
      <w:r w:rsidR="00C0034D">
        <w:t>as it looks</w:t>
      </w:r>
      <w:r w:rsidR="007047C7">
        <w:t>,</w:t>
      </w:r>
      <w:r w:rsidR="00C0034D">
        <w:t xml:space="preserve"> with the only successful part of my rigging/weight painting being the top of the model, which bends in the correct way</w:t>
      </w:r>
      <w:r w:rsidR="009C4DAC">
        <w:t>.</w:t>
      </w:r>
    </w:p>
    <w:p w14:paraId="23A7022A" w14:textId="7CA82598" w:rsidR="009C4DAC" w:rsidRPr="009C4DAC" w:rsidRDefault="009C4DAC" w:rsidP="002C2DAC">
      <w:r>
        <w:rPr>
          <w:b/>
          <w:bCs/>
        </w:rPr>
        <w:t>Animating</w:t>
      </w:r>
    </w:p>
    <w:p w14:paraId="688F5182" w14:textId="78297ADE" w:rsidR="002C2DAC" w:rsidRDefault="008A6D3A" w:rsidP="002C2DAC">
      <w:r>
        <w:rPr>
          <w:noProof/>
        </w:rPr>
        <w:drawing>
          <wp:anchor distT="0" distB="0" distL="114300" distR="114300" simplePos="0" relativeHeight="251678720" behindDoc="0" locked="0" layoutInCell="1" allowOverlap="1" wp14:anchorId="5B3F8650" wp14:editId="57D38E36">
            <wp:simplePos x="0" y="0"/>
            <wp:positionH relativeFrom="margin">
              <wp:align>right</wp:align>
            </wp:positionH>
            <wp:positionV relativeFrom="paragraph">
              <wp:posOffset>11430</wp:posOffset>
            </wp:positionV>
            <wp:extent cx="1735455" cy="2047875"/>
            <wp:effectExtent l="0" t="0" r="0" b="9525"/>
            <wp:wrapSquare wrapText="bothSides"/>
            <wp:docPr id="22" name="Picture 22" descr="Conor McGregor knocks out Alvarez to make UFC history – as it happened |  UFC | The Guard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or McGregor knocks out Alvarez to make UFC history – as it happened |  UFC | The Guardi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5455" cy="2047875"/>
                    </a:xfrm>
                    <a:prstGeom prst="rect">
                      <a:avLst/>
                    </a:prstGeom>
                    <a:noFill/>
                    <a:ln>
                      <a:noFill/>
                    </a:ln>
                  </pic:spPr>
                </pic:pic>
              </a:graphicData>
            </a:graphic>
          </wp:anchor>
        </w:drawing>
      </w:r>
      <w:r w:rsidR="002C2DAC">
        <w:t xml:space="preserve">The animation process was quite tedious with the most difficult thing being getting the </w:t>
      </w:r>
      <w:r w:rsidR="003C2034">
        <w:t>M</w:t>
      </w:r>
      <w:r w:rsidR="002C2DAC">
        <w:t>ise-</w:t>
      </w:r>
      <w:proofErr w:type="spellStart"/>
      <w:r w:rsidR="002C2DAC">
        <w:t>en</w:t>
      </w:r>
      <w:proofErr w:type="spellEnd"/>
      <w:r w:rsidR="002C2DAC">
        <w:t>-</w:t>
      </w:r>
      <w:proofErr w:type="spellStart"/>
      <w:r w:rsidR="003C2034">
        <w:t>S</w:t>
      </w:r>
      <w:r w:rsidR="002C2DAC">
        <w:t>c</w:t>
      </w:r>
      <w:r w:rsidR="00F23EE0">
        <w:rPr>
          <w:rFonts w:cstheme="minorHAnsi"/>
        </w:rPr>
        <w:t>è</w:t>
      </w:r>
      <w:r w:rsidR="002C2DAC">
        <w:t>ne</w:t>
      </w:r>
      <w:proofErr w:type="spellEnd"/>
      <w:r w:rsidR="002C2DAC">
        <w:t xml:space="preserve"> right</w:t>
      </w:r>
      <w:r w:rsidR="00C55C14">
        <w:t>.</w:t>
      </w:r>
      <w:r w:rsidR="002C2DAC">
        <w:t xml:space="preserve"> </w:t>
      </w:r>
      <w:r w:rsidR="00C55C14">
        <w:t>W</w:t>
      </w:r>
      <w:r w:rsidR="002C2DAC">
        <w:t xml:space="preserve">ith bad lighting it didn’t matter how good my animation was, even in the final product you can see quite a few grainy parts where I have failed to achieve good lighting. </w:t>
      </w:r>
    </w:p>
    <w:p w14:paraId="04B00E77" w14:textId="2AA47C87" w:rsidR="002C2DAC" w:rsidRDefault="00AA5A0F" w:rsidP="002C2DAC">
      <w:r>
        <w:rPr>
          <w:noProof/>
        </w:rPr>
        <mc:AlternateContent>
          <mc:Choice Requires="wps">
            <w:drawing>
              <wp:anchor distT="0" distB="0" distL="114300" distR="114300" simplePos="0" relativeHeight="251680768" behindDoc="1" locked="0" layoutInCell="1" allowOverlap="1" wp14:anchorId="44839392" wp14:editId="4D46D67F">
                <wp:simplePos x="0" y="0"/>
                <wp:positionH relativeFrom="margin">
                  <wp:align>right</wp:align>
                </wp:positionH>
                <wp:positionV relativeFrom="paragraph">
                  <wp:posOffset>1009015</wp:posOffset>
                </wp:positionV>
                <wp:extent cx="1735455" cy="43815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735455"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EC3C30" w14:textId="2DF08D3A" w:rsidR="00AA5A0F" w:rsidRPr="00AA5A0F" w:rsidRDefault="00AA5A0F" w:rsidP="00AA5A0F">
                            <w:r w:rsidRPr="00D74F78">
                              <w:rPr>
                                <w:b/>
                                <w:bCs/>
                              </w:rPr>
                              <w:t xml:space="preserve">Figure </w:t>
                            </w:r>
                            <w:r w:rsidR="00902BC6">
                              <w:rPr>
                                <w:b/>
                                <w:bCs/>
                              </w:rPr>
                              <w:t>4</w:t>
                            </w:r>
                            <w:r>
                              <w:rPr>
                                <w:b/>
                                <w:bCs/>
                              </w:rPr>
                              <w:t xml:space="preserve">. </w:t>
                            </w:r>
                            <w:r>
                              <w:t xml:space="preserve">Connor </w:t>
                            </w:r>
                            <w:r w:rsidR="000C1C15">
                              <w:t>McGregor</w:t>
                            </w:r>
                            <w:r>
                              <w:t xml:space="preserve"> money walk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39392" id="Text Box 23" o:spid="_x0000_s1029" type="#_x0000_t202" style="position:absolute;margin-left:85.45pt;margin-top:79.45pt;width:136.65pt;height:34.5pt;z-index:-251635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" filled="f" stroked="f">
                <v:textbox>
                  <w:txbxContent>
                    <w:p w14:paraId="54EC3C30" w14:textId="2DF08D3A" w:rsidR="00AA5A0F" w:rsidRPr="00AA5A0F" w:rsidRDefault="00AA5A0F" w:rsidP="00AA5A0F">
                      <w:r w:rsidRPr="00D74F78">
                        <w:rPr>
                          <w:b/>
                          <w:bCs/>
                        </w:rPr>
                        <w:t xml:space="preserve">Figure </w:t>
                      </w:r>
                      <w:r w:rsidR="00902BC6">
                        <w:rPr>
                          <w:b/>
                          <w:bCs/>
                        </w:rPr>
                        <w:t>4</w:t>
                      </w:r>
                      <w:r>
                        <w:rPr>
                          <w:b/>
                          <w:bCs/>
                        </w:rPr>
                        <w:t xml:space="preserve">. </w:t>
                      </w:r>
                      <w:r>
                        <w:t xml:space="preserve">Connor </w:t>
                      </w:r>
                      <w:r w:rsidR="000C1C15">
                        <w:t>McGregor</w:t>
                      </w:r>
                      <w:r>
                        <w:t xml:space="preserve"> money walk</w:t>
                      </w:r>
                    </w:p>
                  </w:txbxContent>
                </v:textbox>
                <w10:wrap type="square" anchorx="margin"/>
              </v:shape>
            </w:pict>
          </mc:Fallback>
        </mc:AlternateContent>
      </w:r>
      <w:r w:rsidR="002C2DAC">
        <w:t xml:space="preserve">My animation takes place in the </w:t>
      </w:r>
      <w:r w:rsidR="007C1CE9">
        <w:t>sky;</w:t>
      </w:r>
      <w:r w:rsidR="002C2DAC">
        <w:t xml:space="preserve"> </w:t>
      </w:r>
      <w:r w:rsidR="00E60BA6">
        <w:t>therefore,</w:t>
      </w:r>
      <w:r w:rsidR="00864FCB">
        <w:t xml:space="preserve"> I included a</w:t>
      </w:r>
      <w:r w:rsidR="002C2DAC">
        <w:t xml:space="preserve"> sun, a few clouds as well as some mountains to show just high an altitude my model was falling from</w:t>
      </w:r>
      <w:r w:rsidR="00B87EA1">
        <w:t xml:space="preserve">, this help set the location as well as set the mood of the scene. </w:t>
      </w:r>
      <w:r w:rsidR="003C2034">
        <w:t xml:space="preserve">I believe my main takeaway of my animation process would be to give myself more time to make better animations as well as sort out the lighting to get it perfect. </w:t>
      </w:r>
      <w:ins w:id="0" w:author="Luke Hammond (Student)" w:date="2022-05-04T19:22:00Z">
        <w:r w:rsidR="00E72C01">
          <w:rPr>
            <w:vanish/>
          </w:rPr>
          <w:t>xd</w:t>
        </w:r>
      </w:ins>
    </w:p>
    <w:p w14:paraId="2FDF2E27" w14:textId="1C464A28" w:rsidR="00AA5A0F" w:rsidRDefault="00AA5A0F" w:rsidP="002C2DAC">
      <w:r>
        <w:t xml:space="preserve">My walk sequence was inspired by the Connor </w:t>
      </w:r>
      <w:r w:rsidR="000C1C15">
        <w:t xml:space="preserve">McGregor </w:t>
      </w:r>
      <w:r>
        <w:t>money walk, the most difficult part I found was making a clean loop</w:t>
      </w:r>
      <w:r w:rsidR="003B1BD9">
        <w:t>, this can be seen in the jittery movements in the feet and elbow.</w:t>
      </w:r>
    </w:p>
    <w:p w14:paraId="7E4878F7" w14:textId="79EBB6C8" w:rsidR="003B20B5" w:rsidRDefault="00D54846" w:rsidP="002C2DAC">
      <w:pPr>
        <w:rPr>
          <w:b/>
          <w:bCs/>
          <w:u w:val="single"/>
        </w:rPr>
      </w:pPr>
      <w:r>
        <w:rPr>
          <w:b/>
          <w:bCs/>
          <w:u w:val="single"/>
        </w:rPr>
        <w:t>Post-Production</w:t>
      </w:r>
    </w:p>
    <w:p w14:paraId="75FFCC4B" w14:textId="25C9BEB4" w:rsidR="003B20B5" w:rsidRDefault="00F55357" w:rsidP="002C2DAC">
      <w:r>
        <w:rPr>
          <w:noProof/>
        </w:rPr>
        <w:drawing>
          <wp:anchor distT="0" distB="0" distL="114300" distR="114300" simplePos="0" relativeHeight="251684864" behindDoc="0" locked="0" layoutInCell="1" allowOverlap="1" wp14:anchorId="5644DAF7" wp14:editId="67B3163A">
            <wp:simplePos x="0" y="0"/>
            <wp:positionH relativeFrom="margin">
              <wp:align>center</wp:align>
            </wp:positionH>
            <wp:positionV relativeFrom="paragraph">
              <wp:posOffset>563880</wp:posOffset>
            </wp:positionV>
            <wp:extent cx="2567940" cy="3630930"/>
            <wp:effectExtent l="1905" t="0" r="5715" b="5715"/>
            <wp:wrapSquare wrapText="bothSides"/>
            <wp:docPr id="27" name="Picture 27"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 engineering drawing&#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2567940" cy="3630930"/>
                    </a:xfrm>
                    <a:prstGeom prst="rect">
                      <a:avLst/>
                    </a:prstGeom>
                  </pic:spPr>
                </pic:pic>
              </a:graphicData>
            </a:graphic>
            <wp14:sizeRelH relativeFrom="margin">
              <wp14:pctWidth>0</wp14:pctWidth>
            </wp14:sizeRelH>
            <wp14:sizeRelV relativeFrom="margin">
              <wp14:pctHeight>0</wp14:pctHeight>
            </wp14:sizeRelV>
          </wp:anchor>
        </w:drawing>
      </w:r>
      <w:r w:rsidR="003B20B5">
        <w:t xml:space="preserve">When I started creating the video </w:t>
      </w:r>
      <w:r w:rsidR="008450A1">
        <w:t xml:space="preserve">for my </w:t>
      </w:r>
      <w:r w:rsidR="00D50664">
        <w:t>walk,</w:t>
      </w:r>
      <w:r w:rsidR="008450A1">
        <w:t xml:space="preserve"> </w:t>
      </w:r>
      <w:r w:rsidR="003B20B5">
        <w:t xml:space="preserve">I used a crowd cheer for atmosphere as well as some faint footsteps as if they were picked up by a microphone, the footsteps I chose have a depth of field and so the furthest footstep from the screen is heard on </w:t>
      </w:r>
      <w:r w:rsidR="00D50664">
        <w:t>a quieter</w:t>
      </w:r>
      <w:r w:rsidR="003B20B5">
        <w:t xml:space="preserve"> level. </w:t>
      </w:r>
    </w:p>
    <w:p w14:paraId="3B9E0A37" w14:textId="61515ABE" w:rsidR="00F55357" w:rsidRDefault="00372487" w:rsidP="002C2DAC">
      <w:r>
        <w:t xml:space="preserve">As I had storyboarded my work the post-production of my work was straightforward with colour correction and adding the stylistic choice I wanted to use. </w:t>
      </w:r>
    </w:p>
    <w:p w14:paraId="042DB0AF" w14:textId="77777777" w:rsidR="00F55357" w:rsidRDefault="00F55357" w:rsidP="002C2DAC"/>
    <w:p w14:paraId="107E00ED" w14:textId="77777777" w:rsidR="00F55357" w:rsidRDefault="00F55357" w:rsidP="002C2DAC"/>
    <w:p w14:paraId="1DF2663D" w14:textId="77777777" w:rsidR="00F55357" w:rsidRDefault="00F55357" w:rsidP="002C2DAC"/>
    <w:p w14:paraId="4575AF2B" w14:textId="77777777" w:rsidR="00F55357" w:rsidRDefault="00F55357" w:rsidP="002C2DAC"/>
    <w:p w14:paraId="49C832F4" w14:textId="77777777" w:rsidR="00F55357" w:rsidRDefault="00F55357" w:rsidP="002C2DAC"/>
    <w:p w14:paraId="5CA2B070" w14:textId="77777777" w:rsidR="00F55357" w:rsidRDefault="00F55357" w:rsidP="002C2DAC"/>
    <w:p w14:paraId="052C793C" w14:textId="77777777" w:rsidR="00F55357" w:rsidRDefault="00F55357" w:rsidP="002C2DAC"/>
    <w:p w14:paraId="3469F804" w14:textId="77777777" w:rsidR="00F55357" w:rsidRDefault="00F55357" w:rsidP="002C2DAC"/>
    <w:p w14:paraId="560B73F0" w14:textId="4267CFDB" w:rsidR="00F55357" w:rsidRDefault="00F55357" w:rsidP="002C2DAC"/>
    <w:p w14:paraId="0DFB7074" w14:textId="239DD1E3" w:rsidR="00F55357" w:rsidRDefault="00D87BE9" w:rsidP="002C2DAC">
      <w:r>
        <w:rPr>
          <w:noProof/>
        </w:rPr>
        <mc:AlternateContent>
          <mc:Choice Requires="wps">
            <w:drawing>
              <wp:anchor distT="0" distB="0" distL="114300" distR="114300" simplePos="0" relativeHeight="251686912" behindDoc="1" locked="0" layoutInCell="1" allowOverlap="1" wp14:anchorId="0401D474" wp14:editId="4C632BF3">
                <wp:simplePos x="0" y="0"/>
                <wp:positionH relativeFrom="margin">
                  <wp:posOffset>1066800</wp:posOffset>
                </wp:positionH>
                <wp:positionV relativeFrom="paragraph">
                  <wp:posOffset>10160</wp:posOffset>
                </wp:positionV>
                <wp:extent cx="3562350" cy="43815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3562350"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D09611" w14:textId="11D525A7" w:rsidR="00D87BE9" w:rsidRPr="00AA5A0F" w:rsidRDefault="00D87BE9" w:rsidP="00D87BE9">
                            <w:r w:rsidRPr="00D74F78">
                              <w:rPr>
                                <w:b/>
                                <w:bCs/>
                              </w:rPr>
                              <w:t xml:space="preserve">Figure </w:t>
                            </w:r>
                            <w:r>
                              <w:rPr>
                                <w:b/>
                                <w:bCs/>
                              </w:rPr>
                              <w:t xml:space="preserve">5. </w:t>
                            </w:r>
                            <w:r>
                              <w:t>Storyboard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1D474" id="Text Box 28" o:spid="_x0000_s1030" type="#_x0000_t202" style="position:absolute;margin-left:84pt;margin-top:.8pt;width:280.5pt;height:34.5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" filled="f" stroked="f">
                <v:textbox>
                  <w:txbxContent>
                    <w:p w14:paraId="63D09611" w14:textId="11D525A7" w:rsidR="00D87BE9" w:rsidRPr="00AA5A0F" w:rsidRDefault="00D87BE9" w:rsidP="00D87BE9">
                      <w:r w:rsidRPr="00D74F78">
                        <w:rPr>
                          <w:b/>
                          <w:bCs/>
                        </w:rPr>
                        <w:t xml:space="preserve">Figure </w:t>
                      </w:r>
                      <w:r>
                        <w:rPr>
                          <w:b/>
                          <w:bCs/>
                        </w:rPr>
                        <w:t xml:space="preserve">5. </w:t>
                      </w:r>
                      <w:r>
                        <w:t>Storyboard</w:t>
                      </w:r>
                    </w:p>
                  </w:txbxContent>
                </v:textbox>
                <w10:wrap type="square" anchorx="margin"/>
              </v:shape>
            </w:pict>
          </mc:Fallback>
        </mc:AlternateContent>
      </w:r>
    </w:p>
    <w:p w14:paraId="35D18DAE" w14:textId="63B1F942" w:rsidR="00F55357" w:rsidRDefault="00F55357" w:rsidP="002C2DAC">
      <w:r>
        <w:rPr>
          <w:noProof/>
        </w:rPr>
        <w:lastRenderedPageBreak/>
        <mc:AlternateContent>
          <mc:Choice Requires="wps">
            <w:drawing>
              <wp:anchor distT="0" distB="0" distL="114300" distR="114300" simplePos="0" relativeHeight="251682816" behindDoc="1" locked="0" layoutInCell="1" allowOverlap="1" wp14:anchorId="4620774D" wp14:editId="3E06D1E9">
                <wp:simplePos x="0" y="0"/>
                <wp:positionH relativeFrom="margin">
                  <wp:align>right</wp:align>
                </wp:positionH>
                <wp:positionV relativeFrom="paragraph">
                  <wp:posOffset>2873375</wp:posOffset>
                </wp:positionV>
                <wp:extent cx="5735955" cy="43815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35955"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E56A63" w14:textId="09A37564" w:rsidR="005C0CE4" w:rsidRPr="00AA5A0F" w:rsidRDefault="005C0CE4" w:rsidP="005C0CE4">
                            <w:r w:rsidRPr="00D74F78">
                              <w:rPr>
                                <w:b/>
                                <w:bCs/>
                              </w:rPr>
                              <w:t xml:space="preserve">Figure </w:t>
                            </w:r>
                            <w:r w:rsidR="00D87BE9">
                              <w:rPr>
                                <w:b/>
                                <w:bCs/>
                              </w:rPr>
                              <w:t>6</w:t>
                            </w:r>
                            <w:r>
                              <w:rPr>
                                <w:b/>
                                <w:bCs/>
                              </w:rPr>
                              <w:t xml:space="preserve">. </w:t>
                            </w:r>
                            <w:r>
                              <w:t>Miles singing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0774D" id="Text Box 26" o:spid="_x0000_s1031" type="#_x0000_t202" style="position:absolute;margin-left:400.45pt;margin-top:226.25pt;width:451.65pt;height:34.5pt;z-index:-251633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" filled="f" stroked="f">
                <v:textbox>
                  <w:txbxContent>
                    <w:p w14:paraId="2CE56A63" w14:textId="09A37564" w:rsidR="005C0CE4" w:rsidRPr="00AA5A0F" w:rsidRDefault="005C0CE4" w:rsidP="005C0CE4">
                      <w:r w:rsidRPr="00D74F78">
                        <w:rPr>
                          <w:b/>
                          <w:bCs/>
                        </w:rPr>
                        <w:t xml:space="preserve">Figure </w:t>
                      </w:r>
                      <w:r w:rsidR="00D87BE9">
                        <w:rPr>
                          <w:b/>
                          <w:bCs/>
                        </w:rPr>
                        <w:t>6</w:t>
                      </w:r>
                      <w:r>
                        <w:rPr>
                          <w:b/>
                          <w:bCs/>
                        </w:rPr>
                        <w:t xml:space="preserve">. </w:t>
                      </w:r>
                      <w:r>
                        <w:t>Miles singing</w:t>
                      </w:r>
                    </w:p>
                  </w:txbxContent>
                </v:textbox>
                <w10:wrap type="square" anchorx="margin"/>
              </v:shape>
            </w:pict>
          </mc:Fallback>
        </mc:AlternateContent>
      </w:r>
      <w:r>
        <w:rPr>
          <w:noProof/>
        </w:rPr>
        <w:drawing>
          <wp:anchor distT="0" distB="0" distL="114300" distR="114300" simplePos="0" relativeHeight="251683840" behindDoc="0" locked="0" layoutInCell="1" allowOverlap="1" wp14:anchorId="6C2E9474" wp14:editId="72B6C22C">
            <wp:simplePos x="0" y="0"/>
            <wp:positionH relativeFrom="margin">
              <wp:align>right</wp:align>
            </wp:positionH>
            <wp:positionV relativeFrom="paragraph">
              <wp:posOffset>434340</wp:posOffset>
            </wp:positionV>
            <wp:extent cx="5731510" cy="2445385"/>
            <wp:effectExtent l="0" t="0" r="2540" b="0"/>
            <wp:wrapSquare wrapText="bothSides"/>
            <wp:docPr id="24" name="Picture 24" descr="What Song Does Miles Sing in 'Spider-Man: Into The Spider-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Song Does Miles Sing in 'Spider-Man: Into The Spider-Ver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45385"/>
                    </a:xfrm>
                    <a:prstGeom prst="rect">
                      <a:avLst/>
                    </a:prstGeom>
                    <a:noFill/>
                    <a:ln>
                      <a:noFill/>
                    </a:ln>
                  </pic:spPr>
                </pic:pic>
              </a:graphicData>
            </a:graphic>
          </wp:anchor>
        </w:drawing>
      </w:r>
      <w:r w:rsidR="00372487">
        <w:t xml:space="preserve">For my video I wanted a comic book effect, heavily inspired by </w:t>
      </w:r>
      <w:r w:rsidR="005C0CE4">
        <w:t>S</w:t>
      </w:r>
      <w:r w:rsidR="00372487">
        <w:t xml:space="preserve">piderman into the </w:t>
      </w:r>
      <w:r w:rsidR="005C0CE4">
        <w:t>S</w:t>
      </w:r>
      <w:r w:rsidR="00372487">
        <w:t>pider</w:t>
      </w:r>
      <w:r w:rsidR="005C0CE4">
        <w:t>-V</w:t>
      </w:r>
      <w:r w:rsidR="00372487">
        <w:t>erse</w:t>
      </w:r>
      <w:r w:rsidR="0021481C">
        <w:t xml:space="preserve"> (Figure </w:t>
      </w:r>
      <w:r w:rsidR="00ED61C8">
        <w:t>5</w:t>
      </w:r>
      <w:r w:rsidR="0021481C">
        <w:t>).</w:t>
      </w:r>
    </w:p>
    <w:p w14:paraId="2351FE6A" w14:textId="1956E666" w:rsidR="005C0CE4" w:rsidRDefault="00DB2E1E" w:rsidP="002C2DAC">
      <w:r>
        <w:t>For sound effects, I included wind sounds for ambience as well as whoosh and page turning sounds to reinforce the idea of its comic book style. What would push my work to the next level is to have included better camera work when recording in Maya.</w:t>
      </w:r>
    </w:p>
    <w:p w14:paraId="0B0EE5BA" w14:textId="64CAB079" w:rsidR="00C34F04" w:rsidRDefault="00055A56" w:rsidP="002C2DAC">
      <w:pPr>
        <w:rPr>
          <w:b/>
          <w:bCs/>
        </w:rPr>
      </w:pPr>
      <w:r>
        <w:rPr>
          <w:b/>
          <w:bCs/>
        </w:rPr>
        <w:t>Bibliography</w:t>
      </w:r>
    </w:p>
    <w:p w14:paraId="4EE0EDAB" w14:textId="67570895" w:rsidR="00055A56" w:rsidRDefault="00A03417" w:rsidP="002C2DAC">
      <w:r w:rsidRPr="00A03417">
        <w:t xml:space="preserve">Betamax Crowd Cheering 004 (2020) </w:t>
      </w:r>
      <w:r w:rsidRPr="00A03417">
        <w:rPr>
          <w:i/>
          <w:iCs/>
        </w:rPr>
        <w:t>Sonic Bat.</w:t>
      </w:r>
      <w:r w:rsidRPr="00A03417">
        <w:t xml:space="preserve"> [website] </w:t>
      </w:r>
      <w:proofErr w:type="spellStart"/>
      <w:r w:rsidRPr="00A03417">
        <w:t>SoundSnap</w:t>
      </w:r>
      <w:proofErr w:type="spellEnd"/>
    </w:p>
    <w:p w14:paraId="10F13584" w14:textId="609235EE" w:rsidR="00A03417" w:rsidRDefault="003714F6" w:rsidP="002C2DAC">
      <w:r w:rsidRPr="003714F6">
        <w:t xml:space="preserve">Bottari, Jeff Guardian (2016) </w:t>
      </w:r>
      <w:r w:rsidRPr="003714F6">
        <w:rPr>
          <w:i/>
          <w:iCs/>
        </w:rPr>
        <w:t>Conor McGregor celebrates his KO victory</w:t>
      </w:r>
      <w:r w:rsidRPr="003714F6">
        <w:t>. Available from: https://www.theguardian.com/sport/live/2016/nov/12/ufc-205-conor-mcgregor-eddie-alvarez-live?filterKeyEvents=false [Accessed 04 May 2022]</w:t>
      </w:r>
    </w:p>
    <w:p w14:paraId="642BDC60" w14:textId="049720C6" w:rsidR="003714F6" w:rsidRDefault="003714F6" w:rsidP="002C2DAC">
      <w:proofErr w:type="spellStart"/>
      <w:r w:rsidRPr="003714F6">
        <w:t>comicbook</w:t>
      </w:r>
      <w:proofErr w:type="spellEnd"/>
      <w:r w:rsidRPr="003714F6">
        <w:t xml:space="preserve"> (2018) </w:t>
      </w:r>
      <w:r w:rsidRPr="003714F6">
        <w:rPr>
          <w:i/>
          <w:iCs/>
        </w:rPr>
        <w:t xml:space="preserve">What Song Does Miles Sing in 'Spider-Man: Into </w:t>
      </w:r>
      <w:proofErr w:type="gramStart"/>
      <w:r w:rsidRPr="003714F6">
        <w:rPr>
          <w:i/>
          <w:iCs/>
        </w:rPr>
        <w:t>The</w:t>
      </w:r>
      <w:proofErr w:type="gramEnd"/>
      <w:r w:rsidRPr="003714F6">
        <w:rPr>
          <w:i/>
          <w:iCs/>
        </w:rPr>
        <w:t xml:space="preserve"> Spider-Verse?'</w:t>
      </w:r>
      <w:r w:rsidRPr="003714F6">
        <w:t>. Available from: https://comicbook.com/marvel/news/spider-verse-what-song-is-miles-singing/ [Accessed 04 May 2022]</w:t>
      </w:r>
    </w:p>
    <w:p w14:paraId="34D108C6" w14:textId="7340D3BA" w:rsidR="003714F6" w:rsidRDefault="003714F6" w:rsidP="002C2DAC">
      <w:proofErr w:type="spellStart"/>
      <w:r w:rsidRPr="003714F6">
        <w:t>Dreambox</w:t>
      </w:r>
      <w:proofErr w:type="spellEnd"/>
      <w:r w:rsidRPr="003714F6">
        <w:t xml:space="preserve">, Digital / YouTube (2021) </w:t>
      </w:r>
      <w:r w:rsidRPr="003714F6">
        <w:rPr>
          <w:i/>
          <w:iCs/>
        </w:rPr>
        <w:t xml:space="preserve">Model Low Poly Clouds </w:t>
      </w:r>
      <w:proofErr w:type="gramStart"/>
      <w:r w:rsidRPr="003714F6">
        <w:rPr>
          <w:i/>
          <w:iCs/>
        </w:rPr>
        <w:t>In</w:t>
      </w:r>
      <w:proofErr w:type="gramEnd"/>
      <w:r w:rsidRPr="003714F6">
        <w:rPr>
          <w:i/>
          <w:iCs/>
        </w:rPr>
        <w:t xml:space="preserve"> Maya | Simple Clouds</w:t>
      </w:r>
      <w:r w:rsidRPr="003714F6">
        <w:t>. Available from: https://www.youtube.com/watch?v=YOZo0VtLD5o [Accessed 27 April 2022]</w:t>
      </w:r>
    </w:p>
    <w:p w14:paraId="30908832" w14:textId="3E8D297D" w:rsidR="003714F6" w:rsidRDefault="003714F6" w:rsidP="002C2DAC">
      <w:proofErr w:type="spellStart"/>
      <w:r w:rsidRPr="003714F6">
        <w:t>Dreambox</w:t>
      </w:r>
      <w:proofErr w:type="spellEnd"/>
      <w:r w:rsidRPr="003714F6">
        <w:t xml:space="preserve">, Digital / YouTube (2021) </w:t>
      </w:r>
      <w:r w:rsidRPr="003714F6">
        <w:rPr>
          <w:i/>
          <w:iCs/>
        </w:rPr>
        <w:t>Model A Low Poly Floating Island in Maya | Rocky Platform</w:t>
      </w:r>
      <w:r w:rsidRPr="003714F6">
        <w:t>. Available from: https://www.youtube.com/watch?v=K7HruLyS-jE [Accessed 27 April 2022]</w:t>
      </w:r>
    </w:p>
    <w:p w14:paraId="487D77A0" w14:textId="4AF76B08" w:rsidR="003714F6" w:rsidRDefault="003714F6" w:rsidP="002C2DAC">
      <w:proofErr w:type="gramStart"/>
      <w:r w:rsidRPr="003714F6">
        <w:t>EFX SD</w:t>
      </w:r>
      <w:proofErr w:type="gramEnd"/>
      <w:r w:rsidRPr="003714F6">
        <w:t xml:space="preserve"> I thought we had a connection 01 () </w:t>
      </w:r>
      <w:r w:rsidRPr="003714F6">
        <w:rPr>
          <w:i/>
          <w:iCs/>
        </w:rPr>
        <w:t>CA Sound</w:t>
      </w:r>
      <w:r w:rsidRPr="003714F6">
        <w:t xml:space="preserve">. [website] </w:t>
      </w:r>
      <w:proofErr w:type="spellStart"/>
      <w:r w:rsidRPr="003714F6">
        <w:t>SoundSnap</w:t>
      </w:r>
      <w:proofErr w:type="spellEnd"/>
    </w:p>
    <w:p w14:paraId="21D05059" w14:textId="605FC36E" w:rsidR="003714F6" w:rsidRDefault="003714F6" w:rsidP="002C2DAC">
      <w:r w:rsidRPr="003714F6">
        <w:t xml:space="preserve">Fandom (2021) </w:t>
      </w:r>
      <w:r w:rsidRPr="003714F6">
        <w:rPr>
          <w:i/>
          <w:iCs/>
        </w:rPr>
        <w:t>Official</w:t>
      </w:r>
      <w:r w:rsidRPr="003714F6">
        <w:rPr>
          <w:i/>
          <w:iCs/>
        </w:rPr>
        <w:t xml:space="preserve"> television series poster</w:t>
      </w:r>
      <w:r w:rsidRPr="003714F6">
        <w:t>. Available from: https://little-witch-academia.fandom.com/wiki/Little_Witch_Academia_(anime) [Accessed 04 May 2022]</w:t>
      </w:r>
    </w:p>
    <w:p w14:paraId="54D92A8D" w14:textId="37EF1FFE" w:rsidR="003714F6" w:rsidRDefault="003714F6" w:rsidP="002C2DAC">
      <w:r w:rsidRPr="003714F6">
        <w:t xml:space="preserve">Footsteps Carpet Walking Trainers 01 03 (2021) </w:t>
      </w:r>
      <w:proofErr w:type="spellStart"/>
      <w:r w:rsidRPr="003714F6">
        <w:rPr>
          <w:i/>
          <w:iCs/>
        </w:rPr>
        <w:t>InspectorJ</w:t>
      </w:r>
      <w:proofErr w:type="spellEnd"/>
      <w:r w:rsidRPr="003714F6">
        <w:t xml:space="preserve">. [website] </w:t>
      </w:r>
      <w:proofErr w:type="spellStart"/>
      <w:r w:rsidRPr="003714F6">
        <w:t>SoundSnap</w:t>
      </w:r>
      <w:proofErr w:type="spellEnd"/>
    </w:p>
    <w:p w14:paraId="6BAB2398" w14:textId="5F3D23EF" w:rsidR="003714F6" w:rsidRDefault="003714F6" w:rsidP="002C2DAC">
      <w:proofErr w:type="gramStart"/>
      <w:r w:rsidRPr="003714F6">
        <w:t>Heart Beat</w:t>
      </w:r>
      <w:proofErr w:type="gramEnd"/>
      <w:r w:rsidRPr="003714F6">
        <w:t xml:space="preserve"> Speed Up To Death 09 (2020) </w:t>
      </w:r>
      <w:r w:rsidRPr="003714F6">
        <w:rPr>
          <w:i/>
          <w:iCs/>
        </w:rPr>
        <w:t>CA Sound</w:t>
      </w:r>
      <w:r w:rsidRPr="003714F6">
        <w:t xml:space="preserve">. [website] </w:t>
      </w:r>
      <w:proofErr w:type="spellStart"/>
      <w:r w:rsidRPr="003714F6">
        <w:t>SoundSnap</w:t>
      </w:r>
      <w:proofErr w:type="spellEnd"/>
    </w:p>
    <w:p w14:paraId="479883D5" w14:textId="0EDA64BA" w:rsidR="003714F6" w:rsidRDefault="003714F6" w:rsidP="002C2DAC">
      <w:r w:rsidRPr="003714F6">
        <w:t xml:space="preserve">James Thatcher (2021) </w:t>
      </w:r>
      <w:r w:rsidRPr="003714F6">
        <w:rPr>
          <w:i/>
          <w:iCs/>
        </w:rPr>
        <w:t xml:space="preserve">Ash Meadows </w:t>
      </w:r>
      <w:proofErr w:type="gramStart"/>
      <w:r w:rsidRPr="003714F6">
        <w:rPr>
          <w:i/>
          <w:iCs/>
        </w:rPr>
        <w:t>At</w:t>
      </w:r>
      <w:proofErr w:type="gramEnd"/>
      <w:r w:rsidRPr="003714F6">
        <w:rPr>
          <w:i/>
          <w:iCs/>
        </w:rPr>
        <w:t xml:space="preserve"> Dawn 02</w:t>
      </w:r>
      <w:r w:rsidRPr="003714F6">
        <w:t xml:space="preserve">. </w:t>
      </w:r>
      <w:proofErr w:type="spellStart"/>
      <w:r w:rsidRPr="003714F6">
        <w:t>SoundSnap</w:t>
      </w:r>
      <w:proofErr w:type="spellEnd"/>
      <w:r w:rsidRPr="003714F6">
        <w:t xml:space="preserve"> [</w:t>
      </w:r>
      <w:proofErr w:type="spellStart"/>
      <w:r w:rsidRPr="003714F6">
        <w:t>downlaod</w:t>
      </w:r>
      <w:proofErr w:type="spellEnd"/>
      <w:r w:rsidRPr="003714F6">
        <w:t>] [Accessed 03 May 2022]</w:t>
      </w:r>
    </w:p>
    <w:p w14:paraId="6B56F847" w14:textId="65C27A10" w:rsidR="003714F6" w:rsidRDefault="003714F6" w:rsidP="002C2DAC">
      <w:r w:rsidRPr="003714F6">
        <w:t xml:space="preserve">Nature Africa Savanna Sunset Countryside Quite Ambience (2021) </w:t>
      </w:r>
      <w:r w:rsidRPr="003714F6">
        <w:rPr>
          <w:i/>
          <w:iCs/>
        </w:rPr>
        <w:t>SSL SOUNDSNAP</w:t>
      </w:r>
      <w:r w:rsidRPr="003714F6">
        <w:t xml:space="preserve">. [website] </w:t>
      </w:r>
      <w:proofErr w:type="spellStart"/>
      <w:r w:rsidRPr="003714F6">
        <w:t>SoundSnap</w:t>
      </w:r>
      <w:proofErr w:type="spellEnd"/>
    </w:p>
    <w:p w14:paraId="70D199BE" w14:textId="2E954AEA" w:rsidR="003714F6" w:rsidRDefault="003714F6" w:rsidP="002C2DAC">
      <w:r w:rsidRPr="003714F6">
        <w:lastRenderedPageBreak/>
        <w:t xml:space="preserve">ODEZA (2014) </w:t>
      </w:r>
      <w:r w:rsidRPr="003714F6">
        <w:rPr>
          <w:i/>
          <w:iCs/>
        </w:rPr>
        <w:t>Say My Name (feat. Zyra)</w:t>
      </w:r>
      <w:r w:rsidRPr="003714F6">
        <w:t xml:space="preserve"> [CD] AUS/</w:t>
      </w:r>
      <w:proofErr w:type="spellStart"/>
      <w:proofErr w:type="gramStart"/>
      <w:r w:rsidRPr="003714F6">
        <w:t>NZ:Bronson</w:t>
      </w:r>
      <w:proofErr w:type="spellEnd"/>
      <w:proofErr w:type="gramEnd"/>
    </w:p>
    <w:p w14:paraId="3067B0FA" w14:textId="17133995" w:rsidR="003714F6" w:rsidRDefault="003714F6" w:rsidP="002C2DAC">
      <w:r w:rsidRPr="003714F6">
        <w:t xml:space="preserve">Page Holster 04 (2021) </w:t>
      </w:r>
      <w:r w:rsidRPr="003714F6">
        <w:rPr>
          <w:i/>
          <w:iCs/>
        </w:rPr>
        <w:t>David Frederick</w:t>
      </w:r>
      <w:r w:rsidRPr="003714F6">
        <w:t xml:space="preserve">. [website] </w:t>
      </w:r>
      <w:proofErr w:type="spellStart"/>
      <w:r w:rsidRPr="003714F6">
        <w:t>SoundSnap</w:t>
      </w:r>
      <w:proofErr w:type="spellEnd"/>
    </w:p>
    <w:p w14:paraId="7D7E6D69" w14:textId="76E30AA5" w:rsidR="003714F6" w:rsidRDefault="003714F6" w:rsidP="002C2DAC">
      <w:r w:rsidRPr="003714F6">
        <w:t xml:space="preserve">Plastic - swishing, whipping, and whooshing 1 (2020) </w:t>
      </w:r>
      <w:r w:rsidRPr="003714F6">
        <w:rPr>
          <w:i/>
          <w:iCs/>
        </w:rPr>
        <w:t xml:space="preserve">Lukas </w:t>
      </w:r>
      <w:proofErr w:type="spellStart"/>
      <w:r w:rsidRPr="003714F6">
        <w:rPr>
          <w:i/>
          <w:iCs/>
        </w:rPr>
        <w:t>Tvrdon</w:t>
      </w:r>
      <w:proofErr w:type="spellEnd"/>
      <w:r w:rsidRPr="003714F6">
        <w:t xml:space="preserve">. [website] </w:t>
      </w:r>
      <w:proofErr w:type="spellStart"/>
      <w:r w:rsidRPr="003714F6">
        <w:t>SoundSnap</w:t>
      </w:r>
      <w:proofErr w:type="spellEnd"/>
    </w:p>
    <w:p w14:paraId="7F1C492F" w14:textId="5632B8C2" w:rsidR="003714F6" w:rsidRDefault="003714F6" w:rsidP="002C2DAC">
      <w:r w:rsidRPr="003714F6">
        <w:t xml:space="preserve">Pop TS 12 () </w:t>
      </w:r>
      <w:r w:rsidRPr="003714F6">
        <w:rPr>
          <w:i/>
          <w:iCs/>
        </w:rPr>
        <w:t>Mechanical Wave</w:t>
      </w:r>
      <w:r w:rsidRPr="003714F6">
        <w:t xml:space="preserve">. [website] </w:t>
      </w:r>
      <w:proofErr w:type="spellStart"/>
      <w:r w:rsidRPr="003714F6">
        <w:t>SoundSnap</w:t>
      </w:r>
      <w:proofErr w:type="spellEnd"/>
    </w:p>
    <w:p w14:paraId="72E6DE2A" w14:textId="4A55AAEB" w:rsidR="003714F6" w:rsidRDefault="003714F6" w:rsidP="002C2DAC">
      <w:r w:rsidRPr="003714F6">
        <w:t xml:space="preserve">screamers 02 () </w:t>
      </w:r>
      <w:r w:rsidRPr="003714F6">
        <w:rPr>
          <w:i/>
          <w:iCs/>
        </w:rPr>
        <w:t>Richard Humphries</w:t>
      </w:r>
      <w:r w:rsidRPr="003714F6">
        <w:t xml:space="preserve">. [website] </w:t>
      </w:r>
      <w:proofErr w:type="spellStart"/>
      <w:r w:rsidRPr="003714F6">
        <w:t>SoundSnap</w:t>
      </w:r>
      <w:proofErr w:type="spellEnd"/>
    </w:p>
    <w:p w14:paraId="538AD0D0" w14:textId="5FE8C8FD" w:rsidR="003714F6" w:rsidRDefault="003714F6" w:rsidP="002C2DAC">
      <w:proofErr w:type="spellStart"/>
      <w:r w:rsidRPr="003714F6">
        <w:t>tumblr</w:t>
      </w:r>
      <w:proofErr w:type="spellEnd"/>
      <w:r w:rsidRPr="003714F6">
        <w:t xml:space="preserve"> (2017) </w:t>
      </w:r>
      <w:r w:rsidRPr="003714F6">
        <w:rPr>
          <w:i/>
          <w:iCs/>
        </w:rPr>
        <w:t xml:space="preserve">Would movie toothless die for </w:t>
      </w:r>
      <w:proofErr w:type="gramStart"/>
      <w:r w:rsidRPr="003714F6">
        <w:rPr>
          <w:i/>
          <w:iCs/>
        </w:rPr>
        <w:t>hiccup?</w:t>
      </w:r>
      <w:r w:rsidRPr="003714F6">
        <w:t>.</w:t>
      </w:r>
      <w:proofErr w:type="gramEnd"/>
      <w:r w:rsidRPr="003714F6">
        <w:t xml:space="preserve"> Available from: https://kingofthewilderwest.tumblr.com/post/150232640674/would-movie-toothless-die-for-hiccup [Accessed 04 May 2022]</w:t>
      </w:r>
    </w:p>
    <w:p w14:paraId="007383BB" w14:textId="6FC0A116" w:rsidR="003714F6" w:rsidRDefault="003714F6" w:rsidP="002C2DAC">
      <w:r w:rsidRPr="003714F6">
        <w:t xml:space="preserve">warfare battle axe swing 002 118886 (2018) </w:t>
      </w:r>
      <w:r w:rsidRPr="003714F6">
        <w:rPr>
          <w:i/>
          <w:iCs/>
        </w:rPr>
        <w:t>Alan McKinney</w:t>
      </w:r>
      <w:r w:rsidRPr="003714F6">
        <w:t xml:space="preserve">. [website] </w:t>
      </w:r>
      <w:proofErr w:type="spellStart"/>
      <w:r w:rsidRPr="003714F6">
        <w:t>SoundSnap</w:t>
      </w:r>
      <w:proofErr w:type="spellEnd"/>
    </w:p>
    <w:p w14:paraId="4BF0AE72" w14:textId="386DB7EF" w:rsidR="003714F6" w:rsidRPr="00055A56" w:rsidRDefault="003714F6" w:rsidP="002C2DAC">
      <w:r w:rsidRPr="003714F6">
        <w:t xml:space="preserve">Whoosh Swoosh Swing Fishing Pole </w:t>
      </w:r>
      <w:proofErr w:type="spellStart"/>
      <w:r w:rsidRPr="003714F6">
        <w:t>DistHalf</w:t>
      </w:r>
      <w:proofErr w:type="spellEnd"/>
      <w:r w:rsidRPr="003714F6">
        <w:t xml:space="preserve"> </w:t>
      </w:r>
      <w:proofErr w:type="spellStart"/>
      <w:r w:rsidRPr="003714F6">
        <w:t>Fienup</w:t>
      </w:r>
      <w:proofErr w:type="spellEnd"/>
      <w:r w:rsidRPr="003714F6">
        <w:t xml:space="preserve"> 025 () </w:t>
      </w:r>
      <w:r w:rsidRPr="003714F6">
        <w:rPr>
          <w:i/>
          <w:iCs/>
        </w:rPr>
        <w:t xml:space="preserve">David </w:t>
      </w:r>
      <w:proofErr w:type="spellStart"/>
      <w:r w:rsidRPr="003714F6">
        <w:rPr>
          <w:i/>
          <w:iCs/>
        </w:rPr>
        <w:t>Fienup</w:t>
      </w:r>
      <w:proofErr w:type="spellEnd"/>
      <w:r w:rsidRPr="003714F6">
        <w:t xml:space="preserve">. [website] </w:t>
      </w:r>
      <w:proofErr w:type="spellStart"/>
      <w:r w:rsidRPr="003714F6">
        <w:t>SoundSnap</w:t>
      </w:r>
      <w:proofErr w:type="spellEnd"/>
    </w:p>
    <w:p w14:paraId="2F5E7E4E" w14:textId="77777777" w:rsidR="00D54846" w:rsidRPr="003B20B5" w:rsidRDefault="00D54846" w:rsidP="002C2DAC"/>
    <w:sectPr w:rsidR="00D54846" w:rsidRPr="003B20B5">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155BA" w14:textId="77777777" w:rsidR="002B784B" w:rsidRDefault="002B784B" w:rsidP="001A23FC">
      <w:pPr>
        <w:spacing w:after="0" w:line="240" w:lineRule="auto"/>
      </w:pPr>
      <w:r>
        <w:separator/>
      </w:r>
    </w:p>
  </w:endnote>
  <w:endnote w:type="continuationSeparator" w:id="0">
    <w:p w14:paraId="5C62566E" w14:textId="77777777" w:rsidR="002B784B" w:rsidRDefault="002B784B" w:rsidP="001A2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C54EC" w14:textId="77777777" w:rsidR="002B784B" w:rsidRDefault="002B784B" w:rsidP="001A23FC">
      <w:pPr>
        <w:spacing w:after="0" w:line="240" w:lineRule="auto"/>
      </w:pPr>
      <w:r>
        <w:separator/>
      </w:r>
    </w:p>
  </w:footnote>
  <w:footnote w:type="continuationSeparator" w:id="0">
    <w:p w14:paraId="3FCF616C" w14:textId="77777777" w:rsidR="002B784B" w:rsidRDefault="002B784B" w:rsidP="001A23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3736B" w14:textId="05E3B09E" w:rsidR="001A23FC" w:rsidRDefault="001A23FC">
    <w:pPr>
      <w:pStyle w:val="Header"/>
    </w:pPr>
    <w:r>
      <w:t>Evaluation Report</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ke Hammond (Student)">
    <w15:presenceInfo w15:providerId="None" w15:userId="Luke Hammond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F0B"/>
    <w:rsid w:val="0002048D"/>
    <w:rsid w:val="00055A56"/>
    <w:rsid w:val="000C1C15"/>
    <w:rsid w:val="00153FE0"/>
    <w:rsid w:val="0019531D"/>
    <w:rsid w:val="001A23FC"/>
    <w:rsid w:val="0021481C"/>
    <w:rsid w:val="002823AD"/>
    <w:rsid w:val="002B784B"/>
    <w:rsid w:val="002C0F0B"/>
    <w:rsid w:val="002C2DAC"/>
    <w:rsid w:val="002D7096"/>
    <w:rsid w:val="003714F6"/>
    <w:rsid w:val="00372487"/>
    <w:rsid w:val="003B1BD9"/>
    <w:rsid w:val="003B20B5"/>
    <w:rsid w:val="003C2034"/>
    <w:rsid w:val="004B3E05"/>
    <w:rsid w:val="004F5DA5"/>
    <w:rsid w:val="005C0CE4"/>
    <w:rsid w:val="0067314F"/>
    <w:rsid w:val="006C7769"/>
    <w:rsid w:val="007047C7"/>
    <w:rsid w:val="007105C2"/>
    <w:rsid w:val="007C1CE9"/>
    <w:rsid w:val="008450A1"/>
    <w:rsid w:val="00864FCB"/>
    <w:rsid w:val="008A6D3A"/>
    <w:rsid w:val="008D0A7D"/>
    <w:rsid w:val="00902BC6"/>
    <w:rsid w:val="009C4DAC"/>
    <w:rsid w:val="00A03417"/>
    <w:rsid w:val="00A3059B"/>
    <w:rsid w:val="00A61351"/>
    <w:rsid w:val="00AA03F8"/>
    <w:rsid w:val="00AA5A0F"/>
    <w:rsid w:val="00B33D4D"/>
    <w:rsid w:val="00B369FE"/>
    <w:rsid w:val="00B87EA1"/>
    <w:rsid w:val="00BE6337"/>
    <w:rsid w:val="00BF64AD"/>
    <w:rsid w:val="00C0034D"/>
    <w:rsid w:val="00C20261"/>
    <w:rsid w:val="00C22A59"/>
    <w:rsid w:val="00C34F04"/>
    <w:rsid w:val="00C55C14"/>
    <w:rsid w:val="00CD7DA2"/>
    <w:rsid w:val="00D47BB8"/>
    <w:rsid w:val="00D50664"/>
    <w:rsid w:val="00D54846"/>
    <w:rsid w:val="00D74F78"/>
    <w:rsid w:val="00D87BE9"/>
    <w:rsid w:val="00DB2E1E"/>
    <w:rsid w:val="00DC11ED"/>
    <w:rsid w:val="00DF6A05"/>
    <w:rsid w:val="00E60BA6"/>
    <w:rsid w:val="00E72C01"/>
    <w:rsid w:val="00E854B6"/>
    <w:rsid w:val="00E93C01"/>
    <w:rsid w:val="00EA242E"/>
    <w:rsid w:val="00ED61C8"/>
    <w:rsid w:val="00F23EE0"/>
    <w:rsid w:val="00F55357"/>
    <w:rsid w:val="00FF0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87CBC"/>
  <w15:chartTrackingRefBased/>
  <w15:docId w15:val="{108E6D34-B02E-4E4B-9594-A58D39DBF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23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23FC"/>
  </w:style>
  <w:style w:type="paragraph" w:styleId="Footer">
    <w:name w:val="footer"/>
    <w:basedOn w:val="Normal"/>
    <w:link w:val="FooterChar"/>
    <w:uiPriority w:val="99"/>
    <w:unhideWhenUsed/>
    <w:rsid w:val="001A23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23FC"/>
  </w:style>
  <w:style w:type="paragraph" w:styleId="Revision">
    <w:name w:val="Revision"/>
    <w:hidden/>
    <w:uiPriority w:val="99"/>
    <w:semiHidden/>
    <w:rsid w:val="003C20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tiff"/><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4</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 (Student)</dc:creator>
  <cp:keywords/>
  <dc:description/>
  <cp:lastModifiedBy>Luke Hammond (Student)</cp:lastModifiedBy>
  <cp:revision>54</cp:revision>
  <dcterms:created xsi:type="dcterms:W3CDTF">2022-05-04T16:59:00Z</dcterms:created>
  <dcterms:modified xsi:type="dcterms:W3CDTF">2022-05-04T21:27:00Z</dcterms:modified>
</cp:coreProperties>
</file>